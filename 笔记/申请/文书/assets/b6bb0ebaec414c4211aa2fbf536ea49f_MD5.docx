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CB867" w14:textId="77777777" w:rsidR="004B38D0" w:rsidRDefault="00000000">
      <w:pPr>
        <w:rPr>
          <w:rFonts w:ascii="Times New Roman" w:hAnsi="Times New Roman"/>
          <w:sz w:val="22"/>
        </w:rPr>
      </w:pPr>
      <w:r>
        <w:rPr>
          <w:rFonts w:ascii="Times New Roman" w:hAnsi="Times New Roman"/>
          <w:sz w:val="22"/>
        </w:rPr>
        <w:t>Demonstrate an understanding of what software engineering is, your familiarity with the specific goals of the program, and your interest in the program’s content. If your main interest is in a computing field other than software engineering (e.g., machine learning, data science, cyberphysical systems, security, natural language processing, e-health, autonomous computing, computer vision), explain why M.S.-SE is the right program for you and how your main interests can benefit from a degree with core skills in software engineering. Show awareness of the differences between software engineering and other computing fields.</w:t>
      </w:r>
    </w:p>
    <w:p w14:paraId="607FF7AF" w14:textId="77777777" w:rsidR="004B38D0" w:rsidRDefault="004B38D0">
      <w:pPr>
        <w:rPr>
          <w:rFonts w:ascii="Times New Roman" w:hAnsi="Times New Roman"/>
          <w:sz w:val="22"/>
        </w:rPr>
      </w:pPr>
    </w:p>
    <w:p w14:paraId="76F08418" w14:textId="77777777" w:rsidR="004B38D0" w:rsidRDefault="00000000">
      <w:pPr>
        <w:rPr>
          <w:rFonts w:ascii="Times New Roman" w:hAnsi="Times New Roman"/>
          <w:sz w:val="22"/>
        </w:rPr>
      </w:pPr>
      <w:r>
        <w:rPr>
          <w:rFonts w:ascii="Times New Roman" w:hAnsi="Times New Roman"/>
          <w:sz w:val="22"/>
        </w:rPr>
        <w:t>Please limit text to no more than 300 words</w:t>
      </w:r>
    </w:p>
    <w:p w14:paraId="4F7281F5" w14:textId="77777777" w:rsidR="004B38D0" w:rsidRDefault="004B38D0">
      <w:pPr>
        <w:rPr>
          <w:rFonts w:ascii="Times New Roman" w:hAnsi="Times New Roman"/>
          <w:sz w:val="22"/>
        </w:rPr>
      </w:pPr>
    </w:p>
    <w:p w14:paraId="16F22694" w14:textId="77777777" w:rsidR="004B38D0" w:rsidRDefault="00000000">
      <w:pPr>
        <w:rPr>
          <w:rFonts w:ascii="Times New Roman" w:hAnsi="Times New Roman"/>
          <w:sz w:val="22"/>
        </w:rPr>
      </w:pPr>
      <w:r>
        <w:rPr>
          <w:rFonts w:ascii="Times New Roman" w:hAnsi="Times New Roman"/>
          <w:sz w:val="22"/>
        </w:rPr>
        <w:t>展示你对软件工程的理解，说明你对该专业具体目标的</w:t>
      </w:r>
      <w:r>
        <w:rPr>
          <w:rFonts w:ascii="Times New Roman" w:hAnsi="Times New Roman"/>
          <w:sz w:val="22"/>
          <w:highlight w:val="yellow"/>
        </w:rPr>
        <w:t>熟悉程度</w:t>
      </w:r>
      <w:r>
        <w:rPr>
          <w:rFonts w:ascii="Times New Roman" w:hAnsi="Times New Roman"/>
          <w:sz w:val="22"/>
        </w:rPr>
        <w:t>，以及你对该专业内容的兴趣。如果你的主要兴趣并非在软件工程领域（例如机器学习、数据科学、网络物理系统、安全、自然语言处理、电子健康、自主计算、计算机视觉），请解释为什么软件工程硕士课程（</w:t>
      </w:r>
      <w:r>
        <w:rPr>
          <w:rFonts w:ascii="Times New Roman" w:hAnsi="Times New Roman"/>
          <w:sz w:val="22"/>
        </w:rPr>
        <w:t>M.S.-SE</w:t>
      </w:r>
      <w:r>
        <w:rPr>
          <w:rFonts w:ascii="Times New Roman" w:hAnsi="Times New Roman"/>
          <w:sz w:val="22"/>
        </w:rPr>
        <w:t>）对你来说是合适的，并说明你的主要兴趣如何能从具备软件工程核心技能的学位中受益。同时，也要展现出你对软件工程与其他计算领域之间差异的认识。</w:t>
      </w:r>
      <w:r>
        <w:rPr>
          <w:rFonts w:ascii="Times New Roman" w:hAnsi="Times New Roman"/>
          <w:sz w:val="22"/>
        </w:rPr>
        <w:br/>
      </w:r>
    </w:p>
    <w:p w14:paraId="79BA9E0B" w14:textId="77777777" w:rsidR="004B38D0" w:rsidRDefault="004B38D0">
      <w:pPr>
        <w:rPr>
          <w:rFonts w:ascii="Times New Roman" w:hAnsi="Times New Roman"/>
          <w:sz w:val="22"/>
        </w:rPr>
      </w:pPr>
    </w:p>
    <w:p w14:paraId="6F5796A2" w14:textId="77777777" w:rsidR="004B38D0" w:rsidRDefault="004B38D0">
      <w:pPr>
        <w:rPr>
          <w:rFonts w:ascii="Times New Roman" w:hAnsi="Times New Roman"/>
          <w:sz w:val="22"/>
        </w:rPr>
      </w:pPr>
    </w:p>
    <w:p w14:paraId="7F19ADA1" w14:textId="77777777" w:rsidR="004B38D0" w:rsidRDefault="004B38D0">
      <w:pPr>
        <w:rPr>
          <w:rFonts w:ascii="Times New Roman" w:hAnsi="Times New Roman"/>
          <w:sz w:val="22"/>
        </w:rPr>
      </w:pPr>
    </w:p>
    <w:p w14:paraId="57CB75D9" w14:textId="77777777" w:rsidR="004B38D0" w:rsidRPr="0097078A" w:rsidRDefault="00000000">
      <w:pPr>
        <w:rPr>
          <w:rFonts w:ascii="Times New Roman" w:hAnsi="Times New Roman"/>
          <w:sz w:val="22"/>
        </w:rPr>
      </w:pPr>
      <w:r w:rsidRPr="0097078A">
        <w:rPr>
          <w:rFonts w:ascii="Times New Roman" w:hAnsi="Times New Roman"/>
          <w:sz w:val="22"/>
        </w:rPr>
        <w:t xml:space="preserve">From my point of view, software engineering is an engineering approach to turning ideas into software. It emphasizes the long-term stability of the project and reduces the team's maintenance costs, rather than </w:t>
      </w:r>
      <w:r w:rsidRPr="0097078A">
        <w:rPr>
          <w:rFonts w:ascii="Times New Roman" w:hAnsi="Times New Roman" w:hint="eastAsia"/>
          <w:sz w:val="22"/>
        </w:rPr>
        <w:t>rapid</w:t>
      </w:r>
      <w:r w:rsidRPr="0097078A">
        <w:rPr>
          <w:rFonts w:ascii="Times New Roman" w:hAnsi="Times New Roman"/>
          <w:sz w:val="22"/>
        </w:rPr>
        <w:t xml:space="preserve"> prototype. I understand this through both theory and practice: I took LI Software Engineering and Professional Practice module to learn systematic design, task decomposition, version control and test principles, and then applied them in LI Team Project module, where I practiced architecture design, CI/CD pipelines and documentations to keep a multi-member project maintainable.</w:t>
      </w:r>
    </w:p>
    <w:p w14:paraId="05EDDAF6" w14:textId="77777777" w:rsidR="004B38D0" w:rsidRPr="0097078A" w:rsidRDefault="004B38D0">
      <w:pPr>
        <w:rPr>
          <w:rFonts w:ascii="Times New Roman" w:hAnsi="Times New Roman"/>
          <w:sz w:val="22"/>
        </w:rPr>
      </w:pPr>
    </w:p>
    <w:p w14:paraId="10F5C073" w14:textId="77777777" w:rsidR="004B38D0" w:rsidRPr="0097078A" w:rsidRDefault="00000000">
      <w:pPr>
        <w:rPr>
          <w:rFonts w:ascii="Times New Roman" w:hAnsi="Times New Roman"/>
          <w:sz w:val="22"/>
        </w:rPr>
      </w:pPr>
      <w:r w:rsidRPr="0097078A">
        <w:rPr>
          <w:rFonts w:ascii="Times New Roman" w:hAnsi="Times New Roman"/>
          <w:sz w:val="22"/>
        </w:rPr>
        <w:t>Such an understanding motivated me to focus on the combination of engineering when conducting algorithm practice. Whether turning the video gaze estimation model into an online service or promoting the use of "AI-in-the-loop" standards among TAs, my goal was always to systematize these scattered practices.</w:t>
      </w:r>
    </w:p>
    <w:p w14:paraId="3EE4AE48" w14:textId="77777777" w:rsidR="004B38D0" w:rsidRPr="0097078A" w:rsidRDefault="004B38D0">
      <w:pPr>
        <w:rPr>
          <w:rFonts w:ascii="Times New Roman" w:hAnsi="Times New Roman"/>
          <w:sz w:val="22"/>
        </w:rPr>
      </w:pPr>
    </w:p>
    <w:p w14:paraId="57305528" w14:textId="77777777" w:rsidR="004B38D0" w:rsidRPr="0097078A" w:rsidRDefault="00000000">
      <w:pPr>
        <w:rPr>
          <w:rFonts w:ascii="Times New Roman" w:hAnsi="Times New Roman"/>
          <w:sz w:val="22"/>
        </w:rPr>
      </w:pPr>
      <w:r w:rsidRPr="0097078A">
        <w:rPr>
          <w:rFonts w:ascii="Times New Roman" w:hAnsi="Times New Roman"/>
          <w:sz w:val="22"/>
        </w:rPr>
        <w:t>These constant explorations also helped me narrow my research interest to ML Systems and set a clear goal of making the model scalable, reproducible, and maintainable in real-world environments. Nowadays, AI has welcomed a new stage of developing the process itself. Tools such as agents, code assistants, and automated test generation need to be incorporated into the requirements, design, review, and testing cycle. One approach to accelerate the implementation of ML systems, making collaboration between humans and AI smoother, is the combination of soft engineering with AI-in-the-loop. With these efforts, the ultimately goal of accelerating the democratization of technology will be achieved after shortening the distance from model to system, and then to product. With this academic objective, I commit to leveraging my software engineering skills in AI optimization with the support of the advanced knowledge in the MS in Software Engineering program and the abundant resources at CMU.</w:t>
      </w:r>
    </w:p>
    <w:p w14:paraId="2153AD20" w14:textId="77777777" w:rsidR="004B38D0" w:rsidRDefault="004B38D0">
      <w:pPr>
        <w:rPr>
          <w:rFonts w:ascii="Times New Roman" w:hAnsi="Times New Roman"/>
          <w:sz w:val="22"/>
        </w:rPr>
      </w:pPr>
    </w:p>
    <w:p w14:paraId="5DFE4A4D" w14:textId="77777777" w:rsidR="004B38D0" w:rsidRDefault="004B38D0">
      <w:pPr>
        <w:rPr>
          <w:rFonts w:ascii="Times New Roman" w:hAnsi="Times New Roman"/>
          <w:sz w:val="22"/>
        </w:rPr>
      </w:pPr>
    </w:p>
    <w:p w14:paraId="5C94E50A" w14:textId="77777777" w:rsidR="004B38D0" w:rsidRDefault="004B38D0">
      <w:pPr>
        <w:rPr>
          <w:rFonts w:ascii="Times New Roman" w:hAnsi="Times New Roman"/>
          <w:sz w:val="22"/>
        </w:rPr>
      </w:pPr>
    </w:p>
    <w:p w14:paraId="3367F817" w14:textId="77777777" w:rsidR="004B38D0" w:rsidRDefault="00000000">
      <w:pPr>
        <w:rPr>
          <w:rFonts w:ascii="Times New Roman" w:hAnsi="Times New Roman"/>
          <w:b/>
          <w:bCs/>
          <w:sz w:val="22"/>
        </w:rPr>
      </w:pPr>
      <w:r>
        <w:rPr>
          <w:rFonts w:ascii="Times New Roman" w:hAnsi="Times New Roman"/>
          <w:b/>
          <w:bCs/>
          <w:sz w:val="22"/>
        </w:rPr>
        <w:t>D. Optional Essay</w:t>
      </w:r>
    </w:p>
    <w:p w14:paraId="36A56312" w14:textId="77777777" w:rsidR="004B38D0" w:rsidRDefault="00000000">
      <w:pPr>
        <w:rPr>
          <w:rFonts w:ascii="Times New Roman" w:hAnsi="Times New Roman"/>
          <w:sz w:val="22"/>
        </w:rPr>
      </w:pPr>
      <w:r>
        <w:rPr>
          <w:rFonts w:ascii="Times New Roman" w:hAnsi="Times New Roman"/>
          <w:sz w:val="22"/>
        </w:rPr>
        <w:t xml:space="preserve">The College of Engineering at CMU </w:t>
      </w:r>
      <w:r>
        <w:rPr>
          <w:rFonts w:ascii="Times New Roman" w:hAnsi="Times New Roman"/>
          <w:sz w:val="22"/>
          <w:highlight w:val="yellow"/>
        </w:rPr>
        <w:t>values excellence, innovation,</w:t>
      </w:r>
      <w:r>
        <w:rPr>
          <w:rFonts w:ascii="Times New Roman" w:hAnsi="Times New Roman"/>
          <w:sz w:val="22"/>
        </w:rPr>
        <w:t xml:space="preserve"> being genuine, diversity, respect for others, </w:t>
      </w:r>
      <w:r>
        <w:rPr>
          <w:rFonts w:ascii="Times New Roman" w:hAnsi="Times New Roman"/>
          <w:sz w:val="22"/>
          <w:highlight w:val="yellow"/>
        </w:rPr>
        <w:t>integrity, trusting, and being trustworthy.</w:t>
      </w:r>
      <w:r>
        <w:rPr>
          <w:rFonts w:ascii="Times New Roman" w:hAnsi="Times New Roman"/>
          <w:sz w:val="22"/>
        </w:rPr>
        <w:t xml:space="preserve"> Within the context of your experiences, how would you contribute to </w:t>
      </w:r>
      <w:r>
        <w:rPr>
          <w:rFonts w:ascii="Times New Roman" w:hAnsi="Times New Roman"/>
          <w:sz w:val="22"/>
          <w:highlight w:val="yellow"/>
        </w:rPr>
        <w:t>these values within our community?</w:t>
      </w:r>
    </w:p>
    <w:p w14:paraId="24558AE7" w14:textId="77777777" w:rsidR="004B38D0" w:rsidRDefault="004B38D0">
      <w:pPr>
        <w:rPr>
          <w:rFonts w:ascii="Times New Roman" w:eastAsiaTheme="minorEastAsia" w:hAnsi="Times New Roman"/>
          <w:sz w:val="22"/>
        </w:rPr>
      </w:pPr>
    </w:p>
    <w:p w14:paraId="61FB7971" w14:textId="77777777" w:rsidR="004B38D0" w:rsidRDefault="004B38D0">
      <w:pPr>
        <w:rPr>
          <w:rFonts w:ascii="Times New Roman" w:eastAsiaTheme="minorEastAsia" w:hAnsi="Times New Roman"/>
          <w:sz w:val="22"/>
        </w:rPr>
      </w:pPr>
    </w:p>
    <w:p w14:paraId="6058C1C1" w14:textId="77777777" w:rsidR="004B38D0" w:rsidRDefault="004B38D0">
      <w:pPr>
        <w:rPr>
          <w:rFonts w:ascii="Times New Roman" w:eastAsiaTheme="minorEastAsia" w:hAnsi="Times New Roman"/>
          <w:sz w:val="22"/>
        </w:rPr>
      </w:pPr>
    </w:p>
    <w:p w14:paraId="7220C4B3" w14:textId="0A7C2D14" w:rsidR="00097149" w:rsidRPr="00097149" w:rsidRDefault="00097149" w:rsidP="00097149">
      <w:pPr>
        <w:rPr>
          <w:rFonts w:ascii="Times New Roman" w:eastAsiaTheme="minorEastAsia" w:hAnsi="Times New Roman"/>
          <w:sz w:val="22"/>
        </w:rPr>
      </w:pPr>
      <w:r w:rsidRPr="00097149">
        <w:rPr>
          <w:rFonts w:ascii="Times New Roman" w:eastAsiaTheme="minorEastAsia" w:hAnsi="Times New Roman"/>
          <w:sz w:val="22"/>
        </w:rPr>
        <w:t>As a student of computer science, when witnessing the generative AI</w:t>
      </w:r>
      <w:del w:id="0" w:author="DELL" w:date="2025-08-29T22:28:00Z" w16du:dateUtc="2025-08-29T14:28:00Z">
        <w:r w:rsidRPr="00097149" w:rsidDel="005E54FC">
          <w:rPr>
            <w:rFonts w:ascii="Times New Roman" w:eastAsiaTheme="minorEastAsia" w:hAnsi="Times New Roman"/>
            <w:sz w:val="22"/>
          </w:rPr>
          <w:delText>, such as ChatGPT,</w:delText>
        </w:r>
      </w:del>
      <w:r w:rsidRPr="00097149">
        <w:rPr>
          <w:rFonts w:ascii="Times New Roman" w:eastAsiaTheme="minorEastAsia" w:hAnsi="Times New Roman"/>
          <w:sz w:val="22"/>
        </w:rPr>
        <w:t xml:space="preserve"> revolutionize the world splendidly, </w:t>
      </w:r>
      <w:del w:id="1" w:author="DELL" w:date="2025-08-29T22:21:00Z" w16du:dateUtc="2025-08-29T14:21:00Z">
        <w:r w:rsidRPr="00097149" w:rsidDel="0097078A">
          <w:rPr>
            <w:rFonts w:ascii="Times New Roman" w:eastAsiaTheme="minorEastAsia" w:hAnsi="Times New Roman"/>
            <w:sz w:val="22"/>
          </w:rPr>
          <w:delText>I was so proud of the scientists who realized the goal of making technology facilitate human life. Yet, I also</w:delText>
        </w:r>
      </w:del>
      <w:ins w:id="2" w:author="DELL" w:date="2025-08-29T22:21:00Z" w16du:dateUtc="2025-08-29T14:21:00Z">
        <w:r w:rsidR="0097078A">
          <w:rPr>
            <w:rFonts w:ascii="Times New Roman" w:eastAsiaTheme="minorEastAsia" w:hAnsi="Times New Roman" w:hint="eastAsia"/>
            <w:sz w:val="22"/>
          </w:rPr>
          <w:t>I started to</w:t>
        </w:r>
      </w:ins>
      <w:r w:rsidRPr="00097149">
        <w:rPr>
          <w:rFonts w:ascii="Times New Roman" w:eastAsiaTheme="minorEastAsia" w:hAnsi="Times New Roman"/>
          <w:sz w:val="22"/>
        </w:rPr>
        <w:t xml:space="preserve"> </w:t>
      </w:r>
      <w:del w:id="3" w:author="DELL" w:date="2025-08-29T22:21:00Z" w16du:dateUtc="2025-08-29T14:21:00Z">
        <w:r w:rsidRPr="00097149" w:rsidDel="0097078A">
          <w:rPr>
            <w:rFonts w:ascii="Times New Roman" w:eastAsiaTheme="minorEastAsia" w:hAnsi="Times New Roman"/>
            <w:sz w:val="22"/>
          </w:rPr>
          <w:delText xml:space="preserve">worried </w:delText>
        </w:r>
      </w:del>
      <w:ins w:id="4" w:author="DELL" w:date="2025-08-29T22:21:00Z" w16du:dateUtc="2025-08-29T14:21:00Z">
        <w:r w:rsidR="0097078A" w:rsidRPr="00097149">
          <w:rPr>
            <w:rFonts w:ascii="Times New Roman" w:eastAsiaTheme="minorEastAsia" w:hAnsi="Times New Roman"/>
            <w:sz w:val="22"/>
          </w:rPr>
          <w:t>worr</w:t>
        </w:r>
        <w:r w:rsidR="0097078A">
          <w:rPr>
            <w:rFonts w:ascii="Times New Roman" w:eastAsiaTheme="minorEastAsia" w:hAnsi="Times New Roman" w:hint="eastAsia"/>
            <w:sz w:val="22"/>
          </w:rPr>
          <w:t>y</w:t>
        </w:r>
        <w:r w:rsidR="0097078A" w:rsidRPr="00097149">
          <w:rPr>
            <w:rFonts w:ascii="Times New Roman" w:eastAsiaTheme="minorEastAsia" w:hAnsi="Times New Roman"/>
            <w:sz w:val="22"/>
          </w:rPr>
          <w:t xml:space="preserve"> </w:t>
        </w:r>
      </w:ins>
      <w:r w:rsidRPr="00097149">
        <w:rPr>
          <w:rFonts w:ascii="Times New Roman" w:eastAsiaTheme="minorEastAsia" w:hAnsi="Times New Roman"/>
          <w:sz w:val="22"/>
        </w:rPr>
        <w:t>about the technical ethical challenges that we faced.  </w:t>
      </w:r>
    </w:p>
    <w:p w14:paraId="6E26F445" w14:textId="77777777" w:rsidR="00097149" w:rsidRPr="00097149" w:rsidRDefault="00097149" w:rsidP="00097149">
      <w:pPr>
        <w:rPr>
          <w:rFonts w:ascii="Times New Roman" w:eastAsiaTheme="minorEastAsia" w:hAnsi="Times New Roman"/>
          <w:sz w:val="22"/>
        </w:rPr>
      </w:pPr>
    </w:p>
    <w:p w14:paraId="6775F4F9" w14:textId="4FED49B1" w:rsidR="00097149" w:rsidRPr="00097149" w:rsidRDefault="00097149" w:rsidP="00097149">
      <w:pPr>
        <w:rPr>
          <w:rFonts w:ascii="Times New Roman" w:eastAsiaTheme="minorEastAsia" w:hAnsi="Times New Roman"/>
          <w:sz w:val="22"/>
        </w:rPr>
      </w:pPr>
      <w:r w:rsidRPr="00097149">
        <w:rPr>
          <w:rFonts w:ascii="Times New Roman" w:eastAsiaTheme="minorEastAsia" w:hAnsi="Times New Roman"/>
          <w:sz w:val="22"/>
        </w:rPr>
        <w:t xml:space="preserve">The direct dilemma </w:t>
      </w:r>
      <w:ins w:id="5" w:author="DELL" w:date="2025-08-29T22:30:00Z" w16du:dateUtc="2025-08-29T14:30:00Z">
        <w:r w:rsidR="00CB087B">
          <w:rPr>
            <w:rFonts w:ascii="Times New Roman" w:eastAsiaTheme="minorEastAsia" w:hAnsi="Times New Roman" w:hint="eastAsia"/>
            <w:sz w:val="22"/>
          </w:rPr>
          <w:t>is</w:t>
        </w:r>
      </w:ins>
      <w:del w:id="6" w:author="DELL" w:date="2025-08-29T22:30:00Z" w16du:dateUtc="2025-08-29T14:30:00Z">
        <w:r w:rsidRPr="00097149" w:rsidDel="00CB087B">
          <w:rPr>
            <w:rFonts w:ascii="Times New Roman" w:eastAsiaTheme="minorEastAsia" w:hAnsi="Times New Roman"/>
            <w:sz w:val="22"/>
          </w:rPr>
          <w:delText xml:space="preserve">for students like me was </w:delText>
        </w:r>
      </w:del>
      <w:r w:rsidRPr="00097149">
        <w:rPr>
          <w:rFonts w:ascii="Times New Roman" w:eastAsiaTheme="minorEastAsia" w:hAnsi="Times New Roman"/>
          <w:sz w:val="22"/>
        </w:rPr>
        <w:t xml:space="preserve">the role AI plays in completing academic work. </w:t>
      </w:r>
      <w:del w:id="7" w:author="DELL" w:date="2025-08-29T22:22:00Z" w16du:dateUtc="2025-08-29T14:22:00Z">
        <w:r w:rsidRPr="00097149" w:rsidDel="0097078A">
          <w:rPr>
            <w:rFonts w:ascii="Times New Roman" w:eastAsiaTheme="minorEastAsia" w:hAnsi="Times New Roman"/>
            <w:sz w:val="22"/>
          </w:rPr>
          <w:delText xml:space="preserve">Integrity and trustworthiness stem from my daily academic life as I set strict standards for myself. </w:delText>
        </w:r>
      </w:del>
      <w:r w:rsidRPr="00097149">
        <w:rPr>
          <w:rFonts w:ascii="Times New Roman" w:eastAsiaTheme="minorEastAsia" w:hAnsi="Times New Roman"/>
          <w:sz w:val="22"/>
        </w:rPr>
        <w:t xml:space="preserve">Instead of relying on an AI-powered IDE to generate code for assignments and draft paperwork, I disciplined myself and integrated them into my learning process consciously. </w:t>
      </w:r>
      <w:del w:id="8" w:author="DELL" w:date="2025-08-29T22:19:00Z" w16du:dateUtc="2025-08-29T14:19:00Z">
        <w:r w:rsidRPr="00097149" w:rsidDel="0097078A">
          <w:rPr>
            <w:rFonts w:ascii="Times New Roman" w:eastAsiaTheme="minorEastAsia" w:hAnsi="Times New Roman"/>
            <w:sz w:val="22"/>
          </w:rPr>
          <w:delText>I only utilized AI to explain complex concepts or develop methods for those example functions that are difficult to find, ensuring that my work reflects my own understanding and thought process.</w:delText>
        </w:r>
      </w:del>
    </w:p>
    <w:p w14:paraId="3343E2AD" w14:textId="77777777" w:rsidR="00097149" w:rsidRPr="00097149" w:rsidRDefault="00097149" w:rsidP="00097149">
      <w:pPr>
        <w:rPr>
          <w:rFonts w:ascii="Times New Roman" w:eastAsiaTheme="minorEastAsia" w:hAnsi="Times New Roman"/>
          <w:sz w:val="22"/>
        </w:rPr>
      </w:pPr>
    </w:p>
    <w:p w14:paraId="4E5BE81B" w14:textId="64096E0A" w:rsidR="00097149" w:rsidRPr="00097149" w:rsidRDefault="00097149" w:rsidP="00097149">
      <w:pPr>
        <w:rPr>
          <w:rFonts w:ascii="Times New Roman" w:eastAsiaTheme="minorEastAsia" w:hAnsi="Times New Roman"/>
          <w:sz w:val="22"/>
        </w:rPr>
      </w:pPr>
      <w:r w:rsidRPr="00097149">
        <w:rPr>
          <w:rFonts w:ascii="Times New Roman" w:eastAsiaTheme="minorEastAsia" w:hAnsi="Times New Roman"/>
          <w:sz w:val="22"/>
        </w:rPr>
        <w:t>The boundary of the use of AI is not only suited for me, but also applied to my work as a teaching assistant</w:t>
      </w:r>
      <w:ins w:id="9" w:author="DELL" w:date="2025-08-29T22:20:00Z" w16du:dateUtc="2025-08-29T14:20:00Z">
        <w:r w:rsidR="0097078A">
          <w:rPr>
            <w:rFonts w:ascii="Times New Roman" w:eastAsiaTheme="minorEastAsia" w:hAnsi="Times New Roman" w:hint="eastAsia"/>
            <w:sz w:val="22"/>
          </w:rPr>
          <w:t xml:space="preserve"> by guiding </w:t>
        </w:r>
      </w:ins>
      <w:del w:id="10" w:author="DELL" w:date="2025-08-29T22:20:00Z" w16du:dateUtc="2025-08-29T14:20:00Z">
        <w:r w:rsidRPr="00097149" w:rsidDel="0097078A">
          <w:rPr>
            <w:rFonts w:ascii="Times New Roman" w:eastAsiaTheme="minorEastAsia" w:hAnsi="Times New Roman"/>
            <w:sz w:val="22"/>
          </w:rPr>
          <w:delText xml:space="preserve">. After observing that the improper use of AI could increase communication costs among team members and even lead to an uneven distribution of tasks, I guided </w:delText>
        </w:r>
      </w:del>
      <w:r w:rsidRPr="00097149">
        <w:rPr>
          <w:rFonts w:ascii="Times New Roman" w:eastAsiaTheme="minorEastAsia" w:hAnsi="Times New Roman"/>
          <w:sz w:val="22"/>
        </w:rPr>
        <w:t xml:space="preserve">them to treat AI as a learning aid, rather than a shortcut that would relieve them of burdensome work. As for me, integrity is not merely an individual matter of honesty; it is also about cultivating a learning environment that is fair, transparent, and trustworthy through the implementation of systems and practices. </w:t>
      </w:r>
    </w:p>
    <w:p w14:paraId="36E424CF" w14:textId="77777777" w:rsidR="00097149" w:rsidRPr="00097149" w:rsidRDefault="00097149" w:rsidP="00097149">
      <w:pPr>
        <w:rPr>
          <w:rFonts w:ascii="Times New Roman" w:eastAsiaTheme="minorEastAsia" w:hAnsi="Times New Roman"/>
          <w:sz w:val="22"/>
        </w:rPr>
      </w:pPr>
    </w:p>
    <w:p w14:paraId="6964DA3C" w14:textId="26B87EB4" w:rsidR="00097149" w:rsidRPr="00097149" w:rsidRDefault="00097149" w:rsidP="00097149">
      <w:pPr>
        <w:rPr>
          <w:rFonts w:ascii="Times New Roman" w:eastAsiaTheme="minorEastAsia" w:hAnsi="Times New Roman"/>
          <w:sz w:val="22"/>
        </w:rPr>
      </w:pPr>
      <w:r w:rsidRPr="00097149">
        <w:rPr>
          <w:rFonts w:ascii="Times New Roman" w:eastAsiaTheme="minorEastAsia" w:hAnsi="Times New Roman"/>
          <w:sz w:val="22"/>
        </w:rPr>
        <w:t>My perspective on tech ethical issues in AI extends beyond academic integrity to encompass diversity and respect</w:t>
      </w:r>
      <w:del w:id="11" w:author="DELL" w:date="2025-08-29T22:25:00Z" w16du:dateUtc="2025-08-29T14:25:00Z">
        <w:r w:rsidRPr="00097149" w:rsidDel="0097078A">
          <w:rPr>
            <w:rFonts w:ascii="Times New Roman" w:eastAsiaTheme="minorEastAsia" w:hAnsi="Times New Roman"/>
            <w:sz w:val="22"/>
          </w:rPr>
          <w:delText>, as reflected in my thoughts on unbiased AI</w:delText>
        </w:r>
      </w:del>
      <w:r w:rsidRPr="00097149">
        <w:rPr>
          <w:rFonts w:ascii="Times New Roman" w:eastAsiaTheme="minorEastAsia" w:hAnsi="Times New Roman"/>
          <w:sz w:val="22"/>
        </w:rPr>
        <w:t>. During the LH Intelligent Interactive Systems course, I investigated the sources of AI bias, its social impact, and ways to promote the democratization of AI in my research paper</w:t>
      </w:r>
      <w:ins w:id="12" w:author="DELL" w:date="2025-08-29T22:23:00Z" w16du:dateUtc="2025-08-29T14:23:00Z">
        <w:r w:rsidR="0097078A">
          <w:rPr>
            <w:rFonts w:ascii="Times New Roman" w:eastAsiaTheme="minorEastAsia" w:hAnsi="Times New Roman" w:hint="eastAsia"/>
            <w:sz w:val="22"/>
          </w:rPr>
          <w:t>.</w:t>
        </w:r>
      </w:ins>
      <w:del w:id="13" w:author="DELL" w:date="2025-08-29T22:23:00Z" w16du:dateUtc="2025-08-29T14:23:00Z">
        <w:r w:rsidRPr="00097149" w:rsidDel="0097078A">
          <w:rPr>
            <w:rFonts w:ascii="Times New Roman" w:eastAsiaTheme="minorEastAsia" w:hAnsi="Times New Roman"/>
            <w:sz w:val="22"/>
          </w:rPr>
          <w:delText>, entitled "Fairness and Bias in Artificial Intelligence." It became evident that respect should be considered as more than just an interpersonal sentiment; rather, it encompasses a responsibility to mitigate instances of injustice within technical practices.</w:delText>
        </w:r>
      </w:del>
    </w:p>
    <w:p w14:paraId="5D15231C" w14:textId="77777777" w:rsidR="00097149" w:rsidRPr="00097149" w:rsidRDefault="00097149" w:rsidP="00097149">
      <w:pPr>
        <w:rPr>
          <w:rFonts w:ascii="Times New Roman" w:eastAsiaTheme="minorEastAsia" w:hAnsi="Times New Roman"/>
          <w:sz w:val="22"/>
        </w:rPr>
      </w:pPr>
    </w:p>
    <w:p w14:paraId="0EF0D7EB" w14:textId="724601DA" w:rsidR="00097149" w:rsidRPr="00097149" w:rsidRDefault="00097149" w:rsidP="00097149">
      <w:pPr>
        <w:rPr>
          <w:rFonts w:ascii="Times New Roman" w:eastAsiaTheme="minorEastAsia" w:hAnsi="Times New Roman"/>
          <w:sz w:val="22"/>
        </w:rPr>
      </w:pPr>
      <w:r w:rsidRPr="00097149">
        <w:rPr>
          <w:rFonts w:ascii="Times New Roman" w:eastAsiaTheme="minorEastAsia" w:hAnsi="Times New Roman"/>
          <w:sz w:val="22"/>
        </w:rPr>
        <w:t>Considering that most methods to mitigate bias focus on dataset preprocessing and result postprocessing, which are essentially engineering problems, I</w:t>
      </w:r>
      <w:del w:id="14" w:author="DELL" w:date="2025-08-29T22:25:00Z" w16du:dateUtc="2025-08-29T14:25:00Z">
        <w:r w:rsidRPr="00097149" w:rsidDel="0097078A">
          <w:rPr>
            <w:rFonts w:ascii="Times New Roman" w:eastAsiaTheme="minorEastAsia" w:hAnsi="Times New Roman"/>
            <w:sz w:val="22"/>
          </w:rPr>
          <w:delText>, as a promising engineer,</w:delText>
        </w:r>
      </w:del>
      <w:r w:rsidRPr="00097149">
        <w:rPr>
          <w:rFonts w:ascii="Times New Roman" w:eastAsiaTheme="minorEastAsia" w:hAnsi="Times New Roman"/>
          <w:sz w:val="22"/>
        </w:rPr>
        <w:t xml:space="preserve"> aspire to contribute my strengths. </w:t>
      </w:r>
      <w:del w:id="15" w:author="DELL" w:date="2025-08-29T22:25:00Z" w16du:dateUtc="2025-08-29T14:25:00Z">
        <w:r w:rsidRPr="00097149" w:rsidDel="0097078A">
          <w:rPr>
            <w:rFonts w:ascii="Times New Roman" w:eastAsiaTheme="minorEastAsia" w:hAnsi="Times New Roman"/>
            <w:sz w:val="22"/>
          </w:rPr>
          <w:delText xml:space="preserve">For this reason, I believe that Carnegie Mellon University is my ideal choice, as the value of the College of Engineering aligns perfectly with my social values. </w:delText>
        </w:r>
      </w:del>
      <w:r w:rsidRPr="00097149">
        <w:rPr>
          <w:rFonts w:ascii="Times New Roman" w:eastAsiaTheme="minorEastAsia" w:hAnsi="Times New Roman"/>
          <w:sz w:val="22"/>
        </w:rPr>
        <w:t xml:space="preserve">Upon my enrollment at </w:t>
      </w:r>
      <w:del w:id="16" w:author="DELL" w:date="2025-08-29T22:29:00Z" w16du:dateUtc="2025-08-29T14:29:00Z">
        <w:r w:rsidRPr="00097149" w:rsidDel="005E54FC">
          <w:rPr>
            <w:rFonts w:ascii="Times New Roman" w:eastAsiaTheme="minorEastAsia" w:hAnsi="Times New Roman"/>
            <w:sz w:val="22"/>
          </w:rPr>
          <w:delText>Carnegie Mellon University</w:delText>
        </w:r>
      </w:del>
      <w:ins w:id="17" w:author="DELL" w:date="2025-08-29T22:29:00Z" w16du:dateUtc="2025-08-29T14:29:00Z">
        <w:r w:rsidR="005E54FC">
          <w:rPr>
            <w:rFonts w:ascii="Times New Roman" w:eastAsiaTheme="minorEastAsia" w:hAnsi="Times New Roman" w:hint="eastAsia"/>
            <w:sz w:val="22"/>
          </w:rPr>
          <w:t>CMU</w:t>
        </w:r>
      </w:ins>
      <w:r w:rsidRPr="00097149">
        <w:rPr>
          <w:rFonts w:ascii="Times New Roman" w:eastAsiaTheme="minorEastAsia" w:hAnsi="Times New Roman"/>
          <w:sz w:val="22"/>
        </w:rPr>
        <w:t xml:space="preserve">, </w:t>
      </w:r>
      <w:del w:id="18" w:author="DELL" w:date="2025-08-29T22:25:00Z" w16du:dateUtc="2025-08-29T14:25:00Z">
        <w:r w:rsidRPr="00097149" w:rsidDel="0097078A">
          <w:rPr>
            <w:rFonts w:ascii="Times New Roman" w:eastAsiaTheme="minorEastAsia" w:hAnsi="Times New Roman"/>
            <w:sz w:val="22"/>
          </w:rPr>
          <w:delText xml:space="preserve">I aim to further accumulate relevant </w:delText>
        </w:r>
        <w:r w:rsidRPr="00097149" w:rsidDel="0097078A">
          <w:rPr>
            <w:rFonts w:ascii="Times New Roman" w:eastAsiaTheme="minorEastAsia" w:hAnsi="Times New Roman"/>
            <w:sz w:val="22"/>
          </w:rPr>
          <w:lastRenderedPageBreak/>
          <w:delText xml:space="preserve">experience and explore more systematic solutions. </w:delText>
        </w:r>
      </w:del>
      <w:del w:id="19" w:author="DELL" w:date="2025-08-29T22:24:00Z" w16du:dateUtc="2025-08-29T14:24:00Z">
        <w:r w:rsidRPr="00097149" w:rsidDel="0097078A">
          <w:rPr>
            <w:rFonts w:ascii="Times New Roman" w:eastAsiaTheme="minorEastAsia" w:hAnsi="Times New Roman"/>
            <w:sz w:val="22"/>
          </w:rPr>
          <w:delText xml:space="preserve">I will adhere to academic integrity by </w:delText>
        </w:r>
        <w:r w:rsidR="0097078A" w:rsidRPr="00097149" w:rsidDel="0097078A">
          <w:rPr>
            <w:rFonts w:ascii="Times New Roman" w:eastAsiaTheme="minorEastAsia" w:hAnsi="Times New Roman"/>
            <w:sz w:val="22"/>
          </w:rPr>
          <w:delText>minimizing</w:delText>
        </w:r>
        <w:r w:rsidRPr="00097149" w:rsidDel="0097078A">
          <w:rPr>
            <w:rFonts w:ascii="Times New Roman" w:eastAsiaTheme="minorEastAsia" w:hAnsi="Times New Roman"/>
            <w:sz w:val="22"/>
          </w:rPr>
          <w:delText xml:space="preserve"> unnecessary bias and injustice throughout the data selection and experimental methods process, as well as in result presentation, to maintain transparency and reproducibility. In addition,</w:delText>
        </w:r>
      </w:del>
      <w:ins w:id="20" w:author="DELL" w:date="2025-08-29T22:27:00Z" w16du:dateUtc="2025-08-29T14:27:00Z">
        <w:r w:rsidR="00EC2D15" w:rsidRPr="00097149" w:rsidDel="0097078A">
          <w:rPr>
            <w:rFonts w:ascii="Times New Roman" w:eastAsiaTheme="minorEastAsia" w:hAnsi="Times New Roman"/>
            <w:sz w:val="22"/>
          </w:rPr>
          <w:t xml:space="preserve"> </w:t>
        </w:r>
      </w:ins>
      <w:del w:id="21" w:author="DELL" w:date="2025-08-29T22:24:00Z" w16du:dateUtc="2025-08-29T14:24:00Z">
        <w:r w:rsidRPr="00097149" w:rsidDel="0097078A">
          <w:rPr>
            <w:rFonts w:ascii="Times New Roman" w:eastAsiaTheme="minorEastAsia" w:hAnsi="Times New Roman"/>
            <w:sz w:val="22"/>
          </w:rPr>
          <w:delText xml:space="preserve"> </w:delText>
        </w:r>
      </w:del>
      <w:del w:id="22" w:author="DELL" w:date="2025-08-29T22:27:00Z" w16du:dateUtc="2025-08-29T14:27:00Z">
        <w:r w:rsidRPr="00097149" w:rsidDel="00EC2D15">
          <w:rPr>
            <w:rFonts w:ascii="Times New Roman" w:eastAsiaTheme="minorEastAsia" w:hAnsi="Times New Roman"/>
            <w:sz w:val="22"/>
          </w:rPr>
          <w:delText>I will focus on promoting a more equitable, democratic, and mutually respectful learning and research environment and community. A</w:delText>
        </w:r>
      </w:del>
      <w:ins w:id="23" w:author="DELL" w:date="2025-08-29T22:27:00Z" w16du:dateUtc="2025-08-29T14:27:00Z">
        <w:r w:rsidR="00EC2D15">
          <w:rPr>
            <w:rFonts w:ascii="Times New Roman" w:eastAsiaTheme="minorEastAsia" w:hAnsi="Times New Roman" w:hint="eastAsia"/>
            <w:sz w:val="22"/>
          </w:rPr>
          <w:t>a</w:t>
        </w:r>
      </w:ins>
      <w:r w:rsidRPr="00097149">
        <w:rPr>
          <w:rFonts w:ascii="Times New Roman" w:eastAsiaTheme="minorEastAsia" w:hAnsi="Times New Roman"/>
          <w:sz w:val="22"/>
        </w:rPr>
        <w:t xml:space="preserve">part from taking in-depth thinking of the best solution for AI in the loop to optimize the student AI usage guidelines I drafted during my TA period, I plan to further develop these specifications into a set of practical AI teaching and collaboration applications. </w:t>
      </w:r>
      <w:del w:id="24" w:author="DELL" w:date="2025-08-29T22:29:00Z" w16du:dateUtc="2025-08-29T14:29:00Z">
        <w:r w:rsidRPr="00097149" w:rsidDel="005E54FC">
          <w:rPr>
            <w:rFonts w:ascii="Times New Roman" w:eastAsiaTheme="minorEastAsia" w:hAnsi="Times New Roman"/>
            <w:sz w:val="22"/>
          </w:rPr>
          <w:delText>With the support of technology</w:delText>
        </w:r>
      </w:del>
      <w:ins w:id="25" w:author="DELL" w:date="2025-08-29T22:29:00Z" w16du:dateUtc="2025-08-29T14:29:00Z">
        <w:r w:rsidR="005E54FC">
          <w:rPr>
            <w:rFonts w:ascii="Times New Roman" w:eastAsiaTheme="minorEastAsia" w:hAnsi="Times New Roman" w:hint="eastAsia"/>
            <w:sz w:val="22"/>
          </w:rPr>
          <w:t>Therefore</w:t>
        </w:r>
      </w:ins>
      <w:r w:rsidRPr="00097149">
        <w:rPr>
          <w:rFonts w:ascii="Times New Roman" w:eastAsiaTheme="minorEastAsia" w:hAnsi="Times New Roman"/>
          <w:sz w:val="22"/>
        </w:rPr>
        <w:t xml:space="preserve">, I can reduce communication costs and improve the transparency and fairness of teamwork. Consequently, this contributes to the optimization of fairness and the learning experience in the future. </w:t>
      </w:r>
      <w:del w:id="26" w:author="DELL" w:date="2025-08-29T22:26:00Z" w16du:dateUtc="2025-08-29T14:26:00Z">
        <w:r w:rsidRPr="00097149" w:rsidDel="0097078A">
          <w:rPr>
            <w:rFonts w:ascii="Times New Roman" w:eastAsiaTheme="minorEastAsia" w:hAnsi="Times New Roman"/>
            <w:sz w:val="22"/>
          </w:rPr>
          <w:delText>In this approach</w:delText>
        </w:r>
      </w:del>
      <w:ins w:id="27" w:author="DELL" w:date="2025-08-29T22:26:00Z" w16du:dateUtc="2025-08-29T14:26:00Z">
        <w:r w:rsidR="0097078A">
          <w:rPr>
            <w:rFonts w:ascii="Times New Roman" w:eastAsiaTheme="minorEastAsia" w:hAnsi="Times New Roman" w:hint="eastAsia"/>
            <w:sz w:val="22"/>
          </w:rPr>
          <w:t>Thus</w:t>
        </w:r>
      </w:ins>
      <w:r w:rsidRPr="00097149">
        <w:rPr>
          <w:rFonts w:ascii="Times New Roman" w:eastAsiaTheme="minorEastAsia" w:hAnsi="Times New Roman"/>
          <w:sz w:val="22"/>
        </w:rPr>
        <w:t>, I can spread and flourish the CMU’s values</w:t>
      </w:r>
      <w:del w:id="28" w:author="DELL" w:date="2025-08-29T22:26:00Z" w16du:dateUtc="2025-08-29T14:26:00Z">
        <w:r w:rsidRPr="00097149" w:rsidDel="0097078A">
          <w:rPr>
            <w:rFonts w:ascii="Times New Roman" w:eastAsiaTheme="minorEastAsia" w:hAnsi="Times New Roman"/>
            <w:sz w:val="22"/>
          </w:rPr>
          <w:delText>, making it generate a bigger impact on human beings</w:delText>
        </w:r>
      </w:del>
      <w:r w:rsidRPr="00097149">
        <w:rPr>
          <w:rFonts w:ascii="Times New Roman" w:eastAsiaTheme="minorEastAsia" w:hAnsi="Times New Roman"/>
          <w:sz w:val="22"/>
        </w:rPr>
        <w:t>.</w:t>
      </w:r>
    </w:p>
    <w:p w14:paraId="489817AE" w14:textId="77777777" w:rsidR="00097149" w:rsidRPr="00097149" w:rsidRDefault="00097149" w:rsidP="00097149">
      <w:pPr>
        <w:rPr>
          <w:rFonts w:ascii="Times New Roman" w:eastAsiaTheme="minorEastAsia" w:hAnsi="Times New Roman"/>
          <w:sz w:val="22"/>
        </w:rPr>
      </w:pPr>
    </w:p>
    <w:p w14:paraId="5E6F9ACA" w14:textId="53760814" w:rsidR="004B38D0" w:rsidRPr="00097149" w:rsidRDefault="004B38D0" w:rsidP="00097149">
      <w:pPr>
        <w:rPr>
          <w:rFonts w:ascii="Times New Roman" w:eastAsiaTheme="minorEastAsia" w:hAnsi="Times New Roman"/>
          <w:sz w:val="22"/>
        </w:rPr>
      </w:pPr>
    </w:p>
    <w:sectPr w:rsidR="004B38D0" w:rsidRPr="00097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ingfang sc">
    <w:altName w:val="宋体"/>
    <w:charset w:val="86"/>
    <w:family w:val="auto"/>
    <w:pitch w:val="default"/>
    <w:sig w:usb0="A00002FF" w:usb1="7ACFFDFB" w:usb2="00000017" w:usb3="00000000" w:csb0="00040001" w:csb1="00000000"/>
  </w:font>
  <w:font w:name="Helvetica Neue">
    <w:altName w:val="Times New Roman"/>
    <w:charset w:val="00"/>
    <w:family w:val="auto"/>
    <w:pitch w:val="default"/>
    <w:sig w:usb0="E50002FF" w:usb1="500079DB" w:usb2="00000010" w:usb3="00000000" w:csb0="0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FB"/>
    <w:rsid w:val="DEFF9C32"/>
    <w:rsid w:val="00003274"/>
    <w:rsid w:val="000662FB"/>
    <w:rsid w:val="00097149"/>
    <w:rsid w:val="000B5170"/>
    <w:rsid w:val="000B7B03"/>
    <w:rsid w:val="000D207C"/>
    <w:rsid w:val="001051F0"/>
    <w:rsid w:val="00110994"/>
    <w:rsid w:val="00141440"/>
    <w:rsid w:val="00175A0A"/>
    <w:rsid w:val="00247642"/>
    <w:rsid w:val="002F1FF1"/>
    <w:rsid w:val="002F4755"/>
    <w:rsid w:val="003207F5"/>
    <w:rsid w:val="00372FEA"/>
    <w:rsid w:val="003D00A0"/>
    <w:rsid w:val="004001E4"/>
    <w:rsid w:val="00417C5A"/>
    <w:rsid w:val="004B38D0"/>
    <w:rsid w:val="004D33BF"/>
    <w:rsid w:val="004E2BC5"/>
    <w:rsid w:val="00507DFB"/>
    <w:rsid w:val="0057766B"/>
    <w:rsid w:val="005E54FC"/>
    <w:rsid w:val="006874EB"/>
    <w:rsid w:val="006D2073"/>
    <w:rsid w:val="00747634"/>
    <w:rsid w:val="00764186"/>
    <w:rsid w:val="00772D96"/>
    <w:rsid w:val="00774619"/>
    <w:rsid w:val="00776B80"/>
    <w:rsid w:val="0078720A"/>
    <w:rsid w:val="00824E36"/>
    <w:rsid w:val="008D0C89"/>
    <w:rsid w:val="00954B8F"/>
    <w:rsid w:val="0097078A"/>
    <w:rsid w:val="009C34CF"/>
    <w:rsid w:val="00A06415"/>
    <w:rsid w:val="00A644B0"/>
    <w:rsid w:val="00A7729E"/>
    <w:rsid w:val="00A9573A"/>
    <w:rsid w:val="00AD509D"/>
    <w:rsid w:val="00B054D5"/>
    <w:rsid w:val="00B77202"/>
    <w:rsid w:val="00C461F7"/>
    <w:rsid w:val="00CA18D8"/>
    <w:rsid w:val="00CA47C7"/>
    <w:rsid w:val="00CB087B"/>
    <w:rsid w:val="00CC06C0"/>
    <w:rsid w:val="00CF12AE"/>
    <w:rsid w:val="00D06EFC"/>
    <w:rsid w:val="00D07F33"/>
    <w:rsid w:val="00E04617"/>
    <w:rsid w:val="00EC2D15"/>
    <w:rsid w:val="00F97B41"/>
    <w:rsid w:val="00FF4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2111"/>
  <w15:docId w15:val="{B76489EC-91AB-4251-8D7D-BD0D55C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autoRedefine/>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autoRedefine/>
    <w:unhideWhenUsed/>
    <w:qFormat/>
    <w:pPr>
      <w:spacing w:beforeAutospacing="1" w:afterAutospacing="1"/>
      <w:jc w:val="left"/>
      <w:outlineLvl w:val="2"/>
    </w:pPr>
    <w:rPr>
      <w:rFonts w:ascii="宋体" w:hAnsi="宋体" w:hint="eastAsia"/>
      <w:b/>
      <w:kern w:val="0"/>
      <w:sz w:val="27"/>
      <w:szCs w:val="27"/>
    </w:rPr>
  </w:style>
  <w:style w:type="paragraph" w:styleId="4">
    <w:name w:val="heading 4"/>
    <w:basedOn w:val="a"/>
    <w:next w:val="a"/>
    <w:link w:val="40"/>
    <w:semiHidden/>
    <w:unhideWhenUsed/>
    <w:qFormat/>
    <w:pPr>
      <w:keepNext/>
      <w:keepLines/>
      <w:spacing w:before="80" w:after="40"/>
      <w:outlineLvl w:val="3"/>
    </w:pPr>
    <w:rPr>
      <w:rFonts w:asciiTheme="minorHAnsi" w:eastAsiaTheme="minorEastAsia" w:hAnsiTheme="minorHAnsi" w:cstheme="majorBidi"/>
      <w:color w:val="365F91" w:themeColor="accent1" w:themeShade="BF"/>
      <w:sz w:val="28"/>
      <w:szCs w:val="28"/>
    </w:rPr>
  </w:style>
  <w:style w:type="paragraph" w:styleId="5">
    <w:name w:val="heading 5"/>
    <w:basedOn w:val="a"/>
    <w:next w:val="a"/>
    <w:link w:val="50"/>
    <w:semiHidden/>
    <w:unhideWhenUsed/>
    <w:qFormat/>
    <w:pPr>
      <w:keepNext/>
      <w:keepLines/>
      <w:spacing w:before="80" w:after="40"/>
      <w:outlineLvl w:val="4"/>
    </w:pPr>
    <w:rPr>
      <w:rFonts w:asciiTheme="minorHAnsi" w:eastAsiaTheme="minorEastAsia" w:hAnsiTheme="minorHAnsi" w:cstheme="majorBidi"/>
      <w:color w:val="365F91" w:themeColor="accent1" w:themeShade="BF"/>
      <w:sz w:val="24"/>
      <w:szCs w:val="24"/>
    </w:rPr>
  </w:style>
  <w:style w:type="paragraph" w:styleId="6">
    <w:name w:val="heading 6"/>
    <w:basedOn w:val="a"/>
    <w:next w:val="a"/>
    <w:link w:val="60"/>
    <w:semiHidden/>
    <w:unhideWhenUsed/>
    <w:qFormat/>
    <w:pPr>
      <w:keepNext/>
      <w:keepLines/>
      <w:spacing w:before="40"/>
      <w:outlineLvl w:val="5"/>
    </w:pPr>
    <w:rPr>
      <w:rFonts w:asciiTheme="minorHAnsi" w:eastAsiaTheme="minorEastAsia" w:hAnsiTheme="minorHAnsi" w:cstheme="majorBidi"/>
      <w:b/>
      <w:bCs/>
      <w:color w:val="365F91" w:themeColor="accent1" w:themeShade="BF"/>
    </w:rPr>
  </w:style>
  <w:style w:type="paragraph" w:styleId="7">
    <w:name w:val="heading 7"/>
    <w:basedOn w:val="a"/>
    <w:next w:val="a"/>
    <w:link w:val="70"/>
    <w:semiHidden/>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semiHidden/>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semiHidden/>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autoRedefine/>
    <w:qFormat/>
    <w:pPr>
      <w:tabs>
        <w:tab w:val="center" w:pos="4153"/>
        <w:tab w:val="right" w:pos="8306"/>
      </w:tabs>
      <w:snapToGrid w:val="0"/>
      <w:jc w:val="left"/>
    </w:pPr>
    <w:rPr>
      <w:sz w:val="18"/>
    </w:rPr>
  </w:style>
  <w:style w:type="paragraph" w:styleId="a7">
    <w:name w:val="header"/>
    <w:basedOn w:val="a"/>
    <w:link w:val="a8"/>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Subtitle"/>
    <w:basedOn w:val="a"/>
    <w:next w:val="a"/>
    <w:link w:val="aa"/>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b">
    <w:name w:val="Normal (Web)"/>
    <w:basedOn w:val="a"/>
    <w:autoRedefine/>
    <w:uiPriority w:val="99"/>
    <w:qFormat/>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pPr>
      <w:spacing w:after="80"/>
      <w:contextualSpacing/>
      <w:jc w:val="center"/>
    </w:pPr>
    <w:rPr>
      <w:rFonts w:asciiTheme="majorHAnsi" w:eastAsiaTheme="majorEastAsia" w:hAnsiTheme="majorHAnsi" w:cstheme="majorBidi"/>
      <w:spacing w:val="-10"/>
      <w:kern w:val="28"/>
      <w:sz w:val="56"/>
      <w:szCs w:val="56"/>
    </w:rPr>
  </w:style>
  <w:style w:type="paragraph" w:styleId="ae">
    <w:name w:val="annotation subject"/>
    <w:basedOn w:val="a3"/>
    <w:next w:val="a3"/>
    <w:link w:val="af"/>
    <w:uiPriority w:val="99"/>
    <w:semiHidden/>
    <w:unhideWhenUsed/>
    <w:rPr>
      <w:b/>
      <w:bCs/>
    </w:rPr>
  </w:style>
  <w:style w:type="character" w:styleId="af0">
    <w:name w:val="Strong"/>
    <w:basedOn w:val="a0"/>
    <w:autoRedefine/>
    <w:qFormat/>
    <w:rPr>
      <w:b/>
      <w:bCs/>
    </w:rPr>
  </w:style>
  <w:style w:type="character" w:styleId="af1">
    <w:name w:val="FollowedHyperlink"/>
    <w:basedOn w:val="a0"/>
    <w:qFormat/>
    <w:rPr>
      <w:color w:val="800080"/>
      <w:u w:val="single"/>
    </w:rPr>
  </w:style>
  <w:style w:type="character" w:styleId="af2">
    <w:name w:val="Emphasis"/>
    <w:basedOn w:val="a0"/>
    <w:autoRedefine/>
    <w:qFormat/>
    <w:rPr>
      <w:i/>
    </w:rPr>
  </w:style>
  <w:style w:type="character" w:styleId="af3">
    <w:name w:val="Hyperlink"/>
    <w:basedOn w:val="a0"/>
    <w:autoRedefine/>
    <w:qFormat/>
    <w:rPr>
      <w:color w:val="663300"/>
      <w:u w:val="single"/>
    </w:rPr>
  </w:style>
  <w:style w:type="character" w:styleId="af4">
    <w:name w:val="annotation reference"/>
    <w:basedOn w:val="a0"/>
    <w:uiPriority w:val="99"/>
    <w:semiHidden/>
    <w:unhideWhenUsed/>
    <w:rPr>
      <w:sz w:val="21"/>
      <w:szCs w:val="21"/>
    </w:rPr>
  </w:style>
  <w:style w:type="paragraph" w:customStyle="1" w:styleId="11">
    <w:name w:val="列出段落1"/>
    <w:basedOn w:val="a"/>
    <w:autoRedefine/>
    <w:uiPriority w:val="99"/>
    <w:qFormat/>
    <w:pPr>
      <w:ind w:firstLineChars="200" w:firstLine="420"/>
    </w:pPr>
  </w:style>
  <w:style w:type="paragraph" w:customStyle="1" w:styleId="12">
    <w:name w:val="列表段落1"/>
    <w:basedOn w:val="a"/>
    <w:autoRedefine/>
    <w:uiPriority w:val="99"/>
    <w:qFormat/>
    <w:pPr>
      <w:ind w:firstLineChars="200" w:firstLine="420"/>
    </w:pPr>
  </w:style>
  <w:style w:type="paragraph" w:customStyle="1" w:styleId="31">
    <w:name w:val="列出段落3"/>
    <w:basedOn w:val="a"/>
    <w:uiPriority w:val="99"/>
    <w:unhideWhenUsed/>
    <w:qFormat/>
    <w:pPr>
      <w:ind w:firstLineChars="200" w:firstLine="420"/>
    </w:pPr>
    <w:rPr>
      <w:szCs w:val="24"/>
    </w:rPr>
  </w:style>
  <w:style w:type="paragraph" w:customStyle="1" w:styleId="41">
    <w:name w:val="列出段落4"/>
    <w:basedOn w:val="a"/>
    <w:uiPriority w:val="99"/>
    <w:unhideWhenUsed/>
    <w:qFormat/>
    <w:pPr>
      <w:ind w:firstLineChars="200" w:firstLine="420"/>
    </w:pPr>
    <w:rPr>
      <w:szCs w:val="24"/>
    </w:rPr>
  </w:style>
  <w:style w:type="character" w:customStyle="1" w:styleId="bjh-p">
    <w:name w:val="bjh-p"/>
    <w:basedOn w:val="a0"/>
    <w:autoRedefine/>
    <w:qFormat/>
  </w:style>
  <w:style w:type="paragraph" w:customStyle="1" w:styleId="p2">
    <w:name w:val="p2"/>
    <w:basedOn w:val="a"/>
    <w:autoRedefine/>
    <w:qFormat/>
    <w:pPr>
      <w:jc w:val="left"/>
    </w:pPr>
    <w:rPr>
      <w:rFonts w:ascii="pingfang sc" w:eastAsia="pingfang sc" w:hAnsi="pingfang sc"/>
      <w:kern w:val="0"/>
      <w:sz w:val="26"/>
      <w:szCs w:val="26"/>
    </w:rPr>
  </w:style>
  <w:style w:type="paragraph" w:customStyle="1" w:styleId="p1">
    <w:name w:val="p1"/>
    <w:basedOn w:val="a"/>
    <w:autoRedefine/>
    <w:qFormat/>
    <w:pPr>
      <w:jc w:val="left"/>
    </w:pPr>
    <w:rPr>
      <w:rFonts w:ascii="Helvetica Neue" w:eastAsia="Helvetica Neue" w:hAnsi="Helvetica Neue"/>
      <w:kern w:val="0"/>
      <w:sz w:val="26"/>
      <w:szCs w:val="26"/>
    </w:rPr>
  </w:style>
  <w:style w:type="paragraph" w:customStyle="1" w:styleId="21">
    <w:name w:val="列出段落2"/>
    <w:basedOn w:val="a"/>
    <w:autoRedefine/>
    <w:uiPriority w:val="34"/>
    <w:qFormat/>
    <w:pPr>
      <w:ind w:firstLineChars="200" w:firstLine="420"/>
    </w:pPr>
  </w:style>
  <w:style w:type="character" w:customStyle="1" w:styleId="10">
    <w:name w:val="标题 1 字符"/>
    <w:basedOn w:val="a0"/>
    <w:link w:val="1"/>
    <w:rPr>
      <w:rFonts w:ascii="Calibri" w:hAnsi="Calibri"/>
      <w:b/>
      <w:kern w:val="44"/>
      <w:sz w:val="44"/>
      <w:szCs w:val="22"/>
    </w:rPr>
  </w:style>
  <w:style w:type="character" w:customStyle="1" w:styleId="30">
    <w:name w:val="标题 3 字符"/>
    <w:basedOn w:val="a0"/>
    <w:link w:val="3"/>
    <w:rPr>
      <w:rFonts w:ascii="宋体" w:hAnsi="宋体"/>
      <w:b/>
      <w:sz w:val="27"/>
      <w:szCs w:val="27"/>
    </w:rPr>
  </w:style>
  <w:style w:type="character" w:customStyle="1" w:styleId="a8">
    <w:name w:val="页眉 字符"/>
    <w:basedOn w:val="a0"/>
    <w:link w:val="a7"/>
    <w:rPr>
      <w:rFonts w:ascii="Calibri" w:hAnsi="Calibri"/>
      <w:kern w:val="2"/>
      <w:sz w:val="18"/>
      <w:szCs w:val="22"/>
    </w:rPr>
  </w:style>
  <w:style w:type="character" w:customStyle="1" w:styleId="a6">
    <w:name w:val="页脚 字符"/>
    <w:basedOn w:val="a0"/>
    <w:link w:val="a5"/>
    <w:rPr>
      <w:rFonts w:ascii="Calibri" w:hAnsi="Calibri"/>
      <w:kern w:val="2"/>
      <w:sz w:val="18"/>
      <w:szCs w:val="22"/>
    </w:rPr>
  </w:style>
  <w:style w:type="character" w:customStyle="1" w:styleId="20">
    <w:name w:val="标题 2 字符"/>
    <w:basedOn w:val="a0"/>
    <w:link w:val="2"/>
    <w:semiHidden/>
    <w:rPr>
      <w:rFonts w:asciiTheme="majorHAnsi" w:eastAsiaTheme="majorEastAsia" w:hAnsiTheme="majorHAnsi" w:cstheme="majorBidi"/>
      <w:color w:val="365F91" w:themeColor="accent1" w:themeShade="BF"/>
      <w:kern w:val="2"/>
      <w:sz w:val="40"/>
      <w:szCs w:val="40"/>
    </w:rPr>
  </w:style>
  <w:style w:type="character" w:customStyle="1" w:styleId="40">
    <w:name w:val="标题 4 字符"/>
    <w:basedOn w:val="a0"/>
    <w:link w:val="4"/>
    <w:semiHidden/>
    <w:rPr>
      <w:rFonts w:asciiTheme="minorHAnsi" w:eastAsiaTheme="minorEastAsia" w:hAnsiTheme="minorHAnsi" w:cstheme="majorBidi"/>
      <w:color w:val="365F91" w:themeColor="accent1" w:themeShade="BF"/>
      <w:kern w:val="2"/>
      <w:sz w:val="28"/>
      <w:szCs w:val="28"/>
    </w:rPr>
  </w:style>
  <w:style w:type="character" w:customStyle="1" w:styleId="50">
    <w:name w:val="标题 5 字符"/>
    <w:basedOn w:val="a0"/>
    <w:link w:val="5"/>
    <w:semiHidden/>
    <w:rPr>
      <w:rFonts w:asciiTheme="minorHAnsi" w:eastAsiaTheme="minorEastAsia" w:hAnsiTheme="minorHAnsi" w:cstheme="majorBidi"/>
      <w:color w:val="365F91" w:themeColor="accent1" w:themeShade="BF"/>
      <w:kern w:val="2"/>
      <w:sz w:val="24"/>
      <w:szCs w:val="24"/>
    </w:rPr>
  </w:style>
  <w:style w:type="character" w:customStyle="1" w:styleId="60">
    <w:name w:val="标题 6 字符"/>
    <w:basedOn w:val="a0"/>
    <w:link w:val="6"/>
    <w:semiHidden/>
    <w:rPr>
      <w:rFonts w:asciiTheme="minorHAnsi" w:eastAsiaTheme="minorEastAsia" w:hAnsiTheme="minorHAnsi" w:cstheme="majorBidi"/>
      <w:b/>
      <w:bCs/>
      <w:color w:val="365F91" w:themeColor="accent1" w:themeShade="BF"/>
      <w:kern w:val="2"/>
      <w:sz w:val="21"/>
      <w:szCs w:val="22"/>
    </w:rPr>
  </w:style>
  <w:style w:type="character" w:customStyle="1" w:styleId="70">
    <w:name w:val="标题 7 字符"/>
    <w:basedOn w:val="a0"/>
    <w:link w:val="7"/>
    <w:semiHidden/>
    <w:rPr>
      <w:rFonts w:asciiTheme="minorHAnsi" w:eastAsiaTheme="minorEastAsia" w:hAnsiTheme="minorHAnsi" w:cstheme="majorBidi"/>
      <w:b/>
      <w:bCs/>
      <w:color w:val="595959" w:themeColor="text1" w:themeTint="A6"/>
      <w:kern w:val="2"/>
      <w:sz w:val="21"/>
      <w:szCs w:val="22"/>
    </w:rPr>
  </w:style>
  <w:style w:type="character" w:customStyle="1" w:styleId="80">
    <w:name w:val="标题 8 字符"/>
    <w:basedOn w:val="a0"/>
    <w:link w:val="8"/>
    <w:semiHidden/>
    <w:rPr>
      <w:rFonts w:asciiTheme="minorHAnsi" w:eastAsiaTheme="minorEastAsia" w:hAnsiTheme="minorHAnsi" w:cstheme="majorBidi"/>
      <w:color w:val="595959" w:themeColor="text1" w:themeTint="A6"/>
      <w:kern w:val="2"/>
      <w:sz w:val="21"/>
      <w:szCs w:val="22"/>
    </w:rPr>
  </w:style>
  <w:style w:type="character" w:customStyle="1" w:styleId="90">
    <w:name w:val="标题 9 字符"/>
    <w:basedOn w:val="a0"/>
    <w:link w:val="9"/>
    <w:semiHidden/>
    <w:rPr>
      <w:rFonts w:asciiTheme="minorHAnsi" w:eastAsiaTheme="majorEastAsia" w:hAnsiTheme="minorHAnsi" w:cstheme="majorBidi"/>
      <w:color w:val="595959" w:themeColor="text1" w:themeTint="A6"/>
      <w:kern w:val="2"/>
      <w:sz w:val="21"/>
      <w:szCs w:val="22"/>
    </w:rPr>
  </w:style>
  <w:style w:type="character" w:customStyle="1" w:styleId="ad">
    <w:name w:val="标题 字符"/>
    <w:basedOn w:val="a0"/>
    <w:link w:val="ac"/>
    <w:rPr>
      <w:rFonts w:asciiTheme="majorHAnsi" w:eastAsiaTheme="majorEastAsia" w:hAnsiTheme="majorHAnsi" w:cstheme="majorBidi"/>
      <w:spacing w:val="-10"/>
      <w:kern w:val="28"/>
      <w:sz w:val="56"/>
      <w:szCs w:val="56"/>
    </w:rPr>
  </w:style>
  <w:style w:type="character" w:customStyle="1" w:styleId="aa">
    <w:name w:val="副标题 字符"/>
    <w:basedOn w:val="a0"/>
    <w:link w:val="a9"/>
    <w:rPr>
      <w:rFonts w:asciiTheme="majorHAnsi" w:eastAsiaTheme="majorEastAsia" w:hAnsiTheme="majorHAnsi" w:cstheme="majorBidi"/>
      <w:color w:val="595959" w:themeColor="text1" w:themeTint="A6"/>
      <w:spacing w:val="15"/>
      <w:kern w:val="2"/>
      <w:sz w:val="28"/>
      <w:szCs w:val="28"/>
    </w:rPr>
  </w:style>
  <w:style w:type="paragraph" w:styleId="af5">
    <w:name w:val="Quote"/>
    <w:basedOn w:val="a"/>
    <w:next w:val="a"/>
    <w:link w:val="af6"/>
    <w:uiPriority w:val="29"/>
    <w:pPr>
      <w:spacing w:before="160" w:after="160"/>
      <w:jc w:val="center"/>
    </w:pPr>
    <w:rPr>
      <w:i/>
      <w:iCs/>
      <w:color w:val="404040" w:themeColor="text1" w:themeTint="BF"/>
    </w:rPr>
  </w:style>
  <w:style w:type="character" w:customStyle="1" w:styleId="af6">
    <w:name w:val="引用 字符"/>
    <w:basedOn w:val="a0"/>
    <w:link w:val="af5"/>
    <w:uiPriority w:val="29"/>
    <w:rPr>
      <w:rFonts w:ascii="Calibri" w:hAnsi="Calibri"/>
      <w:i/>
      <w:iCs/>
      <w:color w:val="404040" w:themeColor="text1" w:themeTint="BF"/>
      <w:kern w:val="2"/>
      <w:sz w:val="21"/>
      <w:szCs w:val="22"/>
    </w:rPr>
  </w:style>
  <w:style w:type="paragraph" w:styleId="af7">
    <w:name w:val="List Paragraph"/>
    <w:basedOn w:val="a"/>
    <w:uiPriority w:val="34"/>
    <w:pPr>
      <w:ind w:left="720"/>
      <w:contextualSpacing/>
    </w:pPr>
  </w:style>
  <w:style w:type="character" w:customStyle="1" w:styleId="13">
    <w:name w:val="明显强调1"/>
    <w:basedOn w:val="a0"/>
    <w:uiPriority w:val="21"/>
    <w:qFormat/>
    <w:rPr>
      <w:i/>
      <w:iCs/>
      <w:color w:val="365F91" w:themeColor="accent1" w:themeShade="BF"/>
    </w:rPr>
  </w:style>
  <w:style w:type="paragraph" w:styleId="af8">
    <w:name w:val="Intense Quote"/>
    <w:basedOn w:val="a"/>
    <w:next w:val="a"/>
    <w:link w:val="af9"/>
    <w:uiPriority w:val="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9">
    <w:name w:val="明显引用 字符"/>
    <w:basedOn w:val="a0"/>
    <w:link w:val="af8"/>
    <w:uiPriority w:val="30"/>
    <w:rPr>
      <w:rFonts w:ascii="Calibri" w:hAnsi="Calibri"/>
      <w:i/>
      <w:iCs/>
      <w:color w:val="365F91" w:themeColor="accent1" w:themeShade="BF"/>
      <w:kern w:val="2"/>
      <w:sz w:val="21"/>
      <w:szCs w:val="22"/>
    </w:rPr>
  </w:style>
  <w:style w:type="character" w:customStyle="1" w:styleId="14">
    <w:name w:val="明显参考1"/>
    <w:basedOn w:val="a0"/>
    <w:uiPriority w:val="32"/>
    <w:qFormat/>
    <w:rPr>
      <w:b/>
      <w:bCs/>
      <w:smallCaps/>
      <w:color w:val="365F91" w:themeColor="accent1" w:themeShade="BF"/>
      <w:spacing w:val="5"/>
    </w:rPr>
  </w:style>
  <w:style w:type="character" w:customStyle="1" w:styleId="a4">
    <w:name w:val="批注文字 字符"/>
    <w:basedOn w:val="a0"/>
    <w:link w:val="a3"/>
    <w:uiPriority w:val="99"/>
    <w:semiHidden/>
    <w:rPr>
      <w:rFonts w:ascii="Calibri" w:hAnsi="Calibri"/>
      <w:kern w:val="2"/>
      <w:sz w:val="21"/>
      <w:szCs w:val="22"/>
    </w:rPr>
  </w:style>
  <w:style w:type="character" w:customStyle="1" w:styleId="af">
    <w:name w:val="批注主题 字符"/>
    <w:basedOn w:val="a4"/>
    <w:link w:val="ae"/>
    <w:uiPriority w:val="99"/>
    <w:semiHidden/>
    <w:rPr>
      <w:rFonts w:ascii="Calibri" w:hAnsi="Calibri"/>
      <w:b/>
      <w:bCs/>
      <w:kern w:val="2"/>
      <w:sz w:val="21"/>
      <w:szCs w:val="22"/>
    </w:rPr>
  </w:style>
  <w:style w:type="paragraph" w:styleId="afa">
    <w:name w:val="Revision"/>
    <w:hidden/>
    <w:uiPriority w:val="99"/>
    <w:unhideWhenUsed/>
    <w:rsid w:val="0097078A"/>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0C7E1D44-EFEC-4FEB-8A46-C6C4B8D3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5</cp:revision>
  <dcterms:created xsi:type="dcterms:W3CDTF">2025-08-28T13:59:00Z</dcterms:created>
  <dcterms:modified xsi:type="dcterms:W3CDTF">2025-08-29T14:30:00Z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412F3D1121C6B52B1C3DAF686807D244_42</vt:lpwstr>
  </property>
</Properties>
</file>